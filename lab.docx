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31E81B65" w14:textId="60680E03" w:rsidR="00A6780B" w:rsidRPr="00C24CF3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56"/>
          <w:szCs w:val="5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                         </w:t>
      </w:r>
      <w:r w:rsidRPr="00C24CF3">
        <w:rPr>
          <w:rFonts w:ascii="Consolas" w:eastAsia="Times New Roman" w:hAnsi="Consolas" w:cs="Times New Roman"/>
          <w:color w:val="FFFFFF" w:themeColor="background1"/>
          <w:kern w:val="0"/>
          <w:sz w:val="56"/>
          <w:szCs w:val="56"/>
          <w:lang w:eastAsia="en-IN"/>
          <w14:ligatures w14:val="none"/>
        </w:rPr>
        <w:t>LAB1</w:t>
      </w:r>
    </w:p>
    <w:p w14:paraId="49D2E90B" w14:textId="68A2356A" w:rsidR="00A6780B" w:rsidRPr="00A6780B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A678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&lt;!DOCTYPE html&gt;</w:t>
      </w:r>
    </w:p>
    <w:p w14:paraId="3B4329A2" w14:textId="77777777" w:rsidR="00A6780B" w:rsidRPr="00A6780B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6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0EF24" w14:textId="77777777" w:rsidR="00A6780B" w:rsidRPr="00A6780B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2EFE7" w14:textId="77777777" w:rsidR="00A6780B" w:rsidRPr="00A6780B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6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BA30C2" w14:textId="77777777" w:rsidR="00A6780B" w:rsidRPr="00A6780B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http-equiv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6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6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ED5306" w14:textId="77777777" w:rsidR="00A6780B" w:rsidRPr="00A6780B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6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6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6F123" w14:textId="77777777" w:rsidR="00A6780B" w:rsidRPr="00A6780B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lab1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D8B07" w14:textId="77777777" w:rsidR="00A6780B" w:rsidRPr="00A6780B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B780A" w14:textId="77777777" w:rsidR="00A6780B" w:rsidRPr="00A6780B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90927" w14:textId="77777777" w:rsidR="00A6780B" w:rsidRPr="00A6780B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lab1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0D7C3" w14:textId="77777777" w:rsidR="00A6780B" w:rsidRPr="00A6780B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6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 aqua;"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surat is totally field area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22F54" w14:textId="77777777" w:rsidR="00A6780B" w:rsidRPr="00A6780B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6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 30px;"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how we can improve our iiit surat campus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E7B09" w14:textId="77777777" w:rsidR="00A6780B" w:rsidRPr="00A6780B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6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"photoictlab/wp9288093-space-stars-4k-wallpapers (3).jpg"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6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"harsh"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67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6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"400px"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2FA15" w14:textId="77777777" w:rsidR="00A6780B" w:rsidRPr="00A6780B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0F476" w14:textId="75BE704F" w:rsidR="00A6780B" w:rsidRDefault="00A6780B" w:rsidP="00A6780B">
      <w:pPr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6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678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78F38" w14:textId="3F6E2F63" w:rsidR="00C24CF3" w:rsidRDefault="00C24CF3" w:rsidP="00A6780B">
      <w:pPr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011CACDB" w14:textId="518500D6" w:rsidR="00C24CF3" w:rsidRPr="00C24CF3" w:rsidRDefault="00C24CF3" w:rsidP="00A6780B">
      <w:pPr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56"/>
          <w:szCs w:val="5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56"/>
          <w:szCs w:val="56"/>
          <w:lang w:eastAsia="en-IN"/>
          <w14:ligatures w14:val="none"/>
        </w:rPr>
        <w:t xml:space="preserve">           </w:t>
      </w:r>
      <w:r w:rsidRPr="00C24CF3">
        <w:rPr>
          <w:rFonts w:ascii="Consolas" w:eastAsia="Times New Roman" w:hAnsi="Consolas" w:cs="Times New Roman"/>
          <w:color w:val="FFFFFF" w:themeColor="background1"/>
          <w:kern w:val="0"/>
          <w:sz w:val="56"/>
          <w:szCs w:val="56"/>
          <w:lang w:eastAsia="en-IN"/>
          <w14:ligatures w14:val="none"/>
        </w:rPr>
        <w:t>OUTPUT</w:t>
      </w:r>
    </w:p>
    <w:p w14:paraId="0A5DC9C6" w14:textId="77777777" w:rsidR="00C24CF3" w:rsidRPr="00C24CF3" w:rsidRDefault="00C24CF3" w:rsidP="00C24C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C24CF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lab1</w:t>
      </w:r>
    </w:p>
    <w:p w14:paraId="4B1261A2" w14:textId="77777777" w:rsidR="00C24CF3" w:rsidRPr="00C24CF3" w:rsidRDefault="00C24CF3" w:rsidP="00C2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FFFF"/>
          <w:kern w:val="0"/>
          <w:sz w:val="27"/>
          <w:szCs w:val="27"/>
          <w:lang w:eastAsia="en-IN"/>
          <w14:ligatures w14:val="none"/>
        </w:rPr>
      </w:pPr>
      <w:r w:rsidRPr="00C24CF3">
        <w:rPr>
          <w:rFonts w:ascii="Times New Roman" w:eastAsia="Times New Roman" w:hAnsi="Times New Roman" w:cs="Times New Roman"/>
          <w:color w:val="00FFFF"/>
          <w:kern w:val="0"/>
          <w:sz w:val="27"/>
          <w:szCs w:val="27"/>
          <w:lang w:eastAsia="en-IN"/>
          <w14:ligatures w14:val="none"/>
        </w:rPr>
        <w:t>surat is totally field area</w:t>
      </w:r>
    </w:p>
    <w:p w14:paraId="5CD0DC93" w14:textId="6A686F79" w:rsidR="00C24CF3" w:rsidRPr="00C24CF3" w:rsidRDefault="00C24CF3" w:rsidP="00C24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CF3">
        <w:rPr>
          <w:rFonts w:ascii="Times New Roman" w:eastAsia="Times New Roman" w:hAnsi="Times New Roman" w:cs="Times New Roman"/>
          <w:color w:val="000000"/>
          <w:kern w:val="0"/>
          <w:sz w:val="45"/>
          <w:szCs w:val="45"/>
          <w:lang w:eastAsia="en-IN"/>
          <w14:ligatures w14:val="none"/>
        </w:rPr>
        <w:t>how we can improve our iiit surat campus</w:t>
      </w:r>
    </w:p>
    <w:p w14:paraId="185664A8" w14:textId="240E7350" w:rsidR="00C24CF3" w:rsidRPr="00A6780B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58FD7FC" wp14:editId="322A83C9">
            <wp:extent cx="5731510" cy="3223895"/>
            <wp:effectExtent l="0" t="0" r="2540" b="0"/>
            <wp:docPr id="1" name="Picture 1" descr="har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s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F627" w14:textId="6D5444CC" w:rsidR="00BA4A3C" w:rsidRDefault="00BA4A3C" w:rsidP="00A6780B"/>
    <w:p w14:paraId="54E0415E" w14:textId="3A388558" w:rsidR="00C24CF3" w:rsidRDefault="00C24CF3" w:rsidP="00A6780B"/>
    <w:p w14:paraId="4F092A3C" w14:textId="5BAABE0E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56"/>
          <w:szCs w:val="56"/>
          <w:lang w:eastAsia="en-IN"/>
          <w14:ligatures w14:val="none"/>
        </w:rPr>
      </w:pPr>
      <w:r>
        <w:rPr>
          <w:sz w:val="48"/>
          <w:szCs w:val="48"/>
        </w:rPr>
        <w:lastRenderedPageBreak/>
        <w:t xml:space="preserve">                            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</w:t>
      </w:r>
      <w:r w:rsidRPr="00C24CF3">
        <w:rPr>
          <w:rFonts w:ascii="Consolas" w:eastAsia="Times New Roman" w:hAnsi="Consolas" w:cs="Times New Roman"/>
          <w:color w:val="FFFFFF" w:themeColor="background1"/>
          <w:kern w:val="0"/>
          <w:sz w:val="56"/>
          <w:szCs w:val="56"/>
          <w:lang w:eastAsia="en-IN"/>
          <w14:ligatures w14:val="none"/>
        </w:rPr>
        <w:t>LAB1</w:t>
      </w:r>
    </w:p>
    <w:p w14:paraId="256064C6" w14:textId="2DA61451" w:rsidR="00C24CF3" w:rsidRDefault="00C24CF3" w:rsidP="00C24CF3">
      <w:pPr>
        <w:tabs>
          <w:tab w:val="left" w:pos="5136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6AE33499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5D203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67D74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77A61B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C20EA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http-equiv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7994E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13F8A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"lab2style.css"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&lt;!--link css--&gt;</w:t>
      </w:r>
    </w:p>
    <w:p w14:paraId="1CAF9B3A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"shortcut icon"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"favicon_io/favicon-16x16.png"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2D0EC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75A0D5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806F1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EECE6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24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24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472E083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24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1BF1D4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91927F6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EC8F5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102883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EE455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BA7A4E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&lt;!--usestyles and color--&gt;</w:t>
      </w:r>
    </w:p>
    <w:p w14:paraId="7AF2CBB0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 rgb(32, 142, 253);"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the ict lab2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&lt;!--this is the important heading--&gt;</w:t>
      </w:r>
    </w:p>
    <w:p w14:paraId="4F7D1878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20A56A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&lt;!--formatting--&gt;</w:t>
      </w:r>
    </w:p>
    <w:p w14:paraId="3876839D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hello,Do you want to learn web deveeelopment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3E90A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front hand developer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FF7A7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smaller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hand developer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smaller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3CA567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sub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5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sub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20AE7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5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91962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harsh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9F99CC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Aman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BEEBE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html is define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structure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2BB61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cascading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style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sheet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B2F3C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0FF712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 ouotation --&gt;</w:t>
      </w:r>
    </w:p>
    <w:p w14:paraId="47866B6B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abbr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Defines world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abbr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D3C7B5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Written by John Doe.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12A71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Visit us at: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61A07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Example.com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14474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Box 564, Disneyland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BDBAC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USA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744E7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3B2F93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bdo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Defines the text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bdo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&lt;!--reverse the line--&gt;</w:t>
      </w:r>
    </w:p>
    <w:p w14:paraId="129D1C8E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blockquote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 Defines a section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blockquote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D3AB2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cite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Defines the title of a work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cite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&lt;!--convert into italic--&gt;</w:t>
      </w:r>
    </w:p>
    <w:p w14:paraId="03A1809B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q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Defines the title of a work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q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&lt;!--give quatation--&gt;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F67CA" w14:textId="77777777" w:rsidR="00C24CF3" w:rsidRPr="00C24CF3" w:rsidRDefault="00C24CF3" w:rsidP="00C24CF3">
      <w:pPr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CD9409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&lt;!--image--&gt;</w:t>
      </w:r>
    </w:p>
    <w:p w14:paraId="49B50D70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"photoictlab/wp3276758-pubg-4k-wallpapers.jpg"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"pubj"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"50%"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1584E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358147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&lt;!--iframe--&gt;</w:t>
      </w:r>
    </w:p>
    <w:p w14:paraId="7AAD4B91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"560"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"315"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"https://www.youtube.com/embed/BsDoLVMnmZs"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"YouTube video player"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frameborder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"accelerometer; autoplay; clipboard-write; encrypted-media; gyroscope; picture-in-picture; web-share"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allowfullscreen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390484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6F2C1F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&lt;!--id--&gt;</w:t>
      </w:r>
    </w:p>
    <w:p w14:paraId="5EFC77E1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java script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FCBAE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859CFE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&lt;!--class--&gt;</w:t>
      </w:r>
    </w:p>
    <w:p w14:paraId="11E47A64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24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"word"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 of image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81810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FFC719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&lt;!--list--&gt;</w:t>
      </w:r>
    </w:p>
    <w:p w14:paraId="1685E725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&lt;!--unorderedlist--&gt;</w:t>
      </w:r>
    </w:p>
    <w:p w14:paraId="2A0140D9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cao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18679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web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087ED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dld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B833D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fcp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468378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E50EF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E3BF75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&lt;!--orderedlist--&gt;</w:t>
      </w:r>
    </w:p>
    <w:p w14:paraId="7934D526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cao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21759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web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A6BDF9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dld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2D10C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fcp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AA029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F26D3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115601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&lt;!--table--&gt;</w:t>
      </w:r>
    </w:p>
    <w:p w14:paraId="051D26D4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74AE9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1B9D0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25359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world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48806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33069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50B01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by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3FD8E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by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30269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450371C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EF327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31208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by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F7A834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by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CB0ED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1C4C5E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A6493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13E9C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2BAD07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 inline and block --&gt;</w:t>
      </w:r>
    </w:p>
    <w:p w14:paraId="4099D4E3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block element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8DF28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block 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element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&lt;!--span is a inline --&gt;</w:t>
      </w:r>
    </w:p>
    <w:p w14:paraId="65E5E170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inline element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672B5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</w:p>
    <w:p w14:paraId="756B6E9B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 favicon --&gt;</w:t>
      </w:r>
    </w:p>
    <w:p w14:paraId="357F1CE1" w14:textId="77777777" w:rsidR="00C24CF3" w:rsidRPr="00C24CF3" w:rsidRDefault="00C24CF3" w:rsidP="00C24CF3">
      <w:pPr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83C538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1DB40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4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24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452FF" w14:textId="12C0A544" w:rsidR="00C24CF3" w:rsidRDefault="00C24CF3" w:rsidP="00C24CF3">
      <w:pPr>
        <w:tabs>
          <w:tab w:val="left" w:pos="5136"/>
        </w:tabs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69DB6E83" w14:textId="77777777" w:rsidR="00C24CF3" w:rsidRPr="00C24CF3" w:rsidRDefault="00C24CF3" w:rsidP="00C24CF3">
      <w:pPr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56"/>
          <w:szCs w:val="5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56"/>
          <w:szCs w:val="56"/>
          <w:lang w:eastAsia="en-IN"/>
          <w14:ligatures w14:val="none"/>
        </w:rPr>
        <w:t xml:space="preserve">           </w:t>
      </w:r>
      <w:r w:rsidRPr="00C24CF3">
        <w:rPr>
          <w:rFonts w:ascii="Consolas" w:eastAsia="Times New Roman" w:hAnsi="Consolas" w:cs="Times New Roman"/>
          <w:color w:val="FFFFFF" w:themeColor="background1"/>
          <w:kern w:val="0"/>
          <w:sz w:val="56"/>
          <w:szCs w:val="56"/>
          <w:lang w:eastAsia="en-IN"/>
          <w14:ligatures w14:val="none"/>
        </w:rPr>
        <w:t>OUTPUT</w:t>
      </w:r>
    </w:p>
    <w:p w14:paraId="364C9815" w14:textId="77777777" w:rsidR="00C24CF3" w:rsidRDefault="00C24CF3" w:rsidP="00C24CF3">
      <w:pPr>
        <w:pStyle w:val="Heading1"/>
        <w:rPr>
          <w:color w:val="208EFD"/>
        </w:rPr>
      </w:pPr>
      <w:r>
        <w:rPr>
          <w:color w:val="208EFD"/>
        </w:rPr>
        <w:t>Welcome to the ict lab2</w:t>
      </w:r>
    </w:p>
    <w:p w14:paraId="33732A82" w14:textId="77777777" w:rsidR="00C24CF3" w:rsidRDefault="00C24CF3" w:rsidP="00C24CF3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hello,Do you want to learn web deveeelopment</w:t>
      </w:r>
    </w:p>
    <w:p w14:paraId="64327EA3" w14:textId="77777777" w:rsidR="00C24CF3" w:rsidRDefault="00C24CF3" w:rsidP="00C24CF3">
      <w:pPr>
        <w:pStyle w:val="NormalWeb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front hand developer</w:t>
      </w:r>
    </w:p>
    <w:p w14:paraId="00312303" w14:textId="77777777" w:rsidR="00C24CF3" w:rsidRDefault="00C24CF3" w:rsidP="00C24CF3">
      <w:pPr>
        <w:pStyle w:val="NormalWeb"/>
        <w:rPr>
          <w:color w:val="000000"/>
          <w:sz w:val="27"/>
          <w:szCs w:val="27"/>
        </w:rPr>
      </w:pPr>
      <w:r>
        <w:rPr>
          <w:rStyle w:val="Emphasis"/>
          <w:color w:val="000000"/>
          <w:sz w:val="27"/>
          <w:szCs w:val="27"/>
        </w:rPr>
        <w:t>hand developer</w:t>
      </w:r>
    </w:p>
    <w:p w14:paraId="7818DDDD" w14:textId="77777777" w:rsidR="00C24CF3" w:rsidRDefault="00C24CF3" w:rsidP="00C24CF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>
        <w:rPr>
          <w:b/>
          <w:bCs/>
          <w:color w:val="000000"/>
          <w:sz w:val="27"/>
          <w:szCs w:val="27"/>
          <w:vertAlign w:val="subscript"/>
        </w:rPr>
        <w:t>5</w:t>
      </w:r>
    </w:p>
    <w:p w14:paraId="6D0454D4" w14:textId="77777777" w:rsidR="00C24CF3" w:rsidRDefault="00C24CF3" w:rsidP="00C24CF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vertAlign w:val="superscript"/>
        </w:rPr>
        <w:t>5</w:t>
      </w:r>
    </w:p>
    <w:p w14:paraId="5A3746AB" w14:textId="77777777" w:rsidR="00C24CF3" w:rsidRDefault="00C24CF3" w:rsidP="00C24CF3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harsh</w:t>
      </w:r>
    </w:p>
    <w:p w14:paraId="159EFF7E" w14:textId="77777777" w:rsidR="00C24CF3" w:rsidRDefault="00C24CF3" w:rsidP="00C24CF3">
      <w:pPr>
        <w:pStyle w:val="NormalWeb"/>
        <w:rPr>
          <w:color w:val="000000"/>
          <w:sz w:val="27"/>
          <w:szCs w:val="27"/>
        </w:rPr>
      </w:pPr>
      <w:r>
        <w:rPr>
          <w:rStyle w:val="Emphasis"/>
          <w:color w:val="000000"/>
          <w:sz w:val="27"/>
          <w:szCs w:val="27"/>
        </w:rPr>
        <w:t>Aman</w:t>
      </w:r>
    </w:p>
    <w:p w14:paraId="0FBC316F" w14:textId="77777777" w:rsidR="00C24CF3" w:rsidRDefault="00C24CF3" w:rsidP="00C24CF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html is define </w:t>
      </w:r>
      <w:del w:id="0" w:author="Unknown">
        <w:r>
          <w:rPr>
            <w:color w:val="000000"/>
            <w:sz w:val="27"/>
            <w:szCs w:val="27"/>
          </w:rPr>
          <w:delText>structure</w:delText>
        </w:r>
      </w:del>
    </w:p>
    <w:p w14:paraId="41C12CB1" w14:textId="77777777" w:rsidR="00C24CF3" w:rsidRDefault="00C24CF3" w:rsidP="00C24CF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cascading </w:t>
      </w:r>
      <w:ins w:id="1" w:author="Unknown">
        <w:r>
          <w:rPr>
            <w:color w:val="000000"/>
            <w:sz w:val="27"/>
            <w:szCs w:val="27"/>
          </w:rPr>
          <w:t>style</w:t>
        </w:r>
      </w:ins>
      <w:r>
        <w:rPr>
          <w:color w:val="000000"/>
          <w:sz w:val="27"/>
          <w:szCs w:val="27"/>
        </w:rPr>
        <w:t> sheet</w:t>
      </w:r>
    </w:p>
    <w:p w14:paraId="2ADC5313" w14:textId="77777777" w:rsidR="00C24CF3" w:rsidRDefault="00C24CF3" w:rsidP="00C24CF3">
      <w:pPr>
        <w:rPr>
          <w:sz w:val="24"/>
          <w:szCs w:val="24"/>
        </w:rPr>
      </w:pPr>
      <w:r>
        <w:t>Defines world</w:t>
      </w:r>
    </w:p>
    <w:p w14:paraId="616BD266" w14:textId="77777777" w:rsidR="00C24CF3" w:rsidRDefault="00C24CF3" w:rsidP="00C24CF3">
      <w:pPr>
        <w:pStyle w:val="HTMLAddress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Written by John Doe.</w:t>
      </w:r>
      <w:r>
        <w:rPr>
          <w:color w:val="000000"/>
          <w:sz w:val="27"/>
          <w:szCs w:val="27"/>
        </w:rPr>
        <w:br/>
        <w:t>Visit us at:</w:t>
      </w:r>
      <w:r>
        <w:rPr>
          <w:color w:val="000000"/>
          <w:sz w:val="27"/>
          <w:szCs w:val="27"/>
        </w:rPr>
        <w:br/>
        <w:t>Example.com</w:t>
      </w:r>
      <w:r>
        <w:rPr>
          <w:color w:val="000000"/>
          <w:sz w:val="27"/>
          <w:szCs w:val="27"/>
        </w:rPr>
        <w:br/>
        <w:t>Box 564, Disneyland</w:t>
      </w:r>
      <w:r>
        <w:rPr>
          <w:color w:val="000000"/>
          <w:sz w:val="27"/>
          <w:szCs w:val="27"/>
        </w:rPr>
        <w:br/>
        <w:t>USA</w:t>
      </w:r>
    </w:p>
    <w:p w14:paraId="00736C60" w14:textId="77777777" w:rsidR="00C24CF3" w:rsidRDefault="00C24CF3" w:rsidP="00C24CF3">
      <w:pPr>
        <w:rPr>
          <w:sz w:val="24"/>
          <w:szCs w:val="24"/>
        </w:rPr>
      </w:pPr>
      <w:r>
        <w:rPr>
          <w:color w:val="000000"/>
          <w:sz w:val="27"/>
          <w:szCs w:val="27"/>
        </w:rPr>
        <w:t>Defines the text</w:t>
      </w:r>
    </w:p>
    <w:p w14:paraId="67113FC4" w14:textId="77777777" w:rsidR="00C24CF3" w:rsidRDefault="00C24CF3" w:rsidP="00C24CF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Defines a section</w:t>
      </w:r>
    </w:p>
    <w:p w14:paraId="1BC83872" w14:textId="499F9B7D" w:rsidR="00C24CF3" w:rsidRDefault="00C24CF3" w:rsidP="00C24CF3">
      <w:pPr>
        <w:rPr>
          <w:sz w:val="24"/>
          <w:szCs w:val="24"/>
        </w:rPr>
      </w:pPr>
      <w:r>
        <w:rPr>
          <w:rStyle w:val="HTMLCite"/>
          <w:color w:val="000000"/>
          <w:sz w:val="27"/>
          <w:szCs w:val="27"/>
        </w:rPr>
        <w:lastRenderedPageBreak/>
        <w:t>Defines the title of a work</w:t>
      </w:r>
      <w:r>
        <w:rPr>
          <w:color w:val="000000"/>
          <w:sz w:val="27"/>
          <w:szCs w:val="27"/>
        </w:rPr>
        <w:t> </w:t>
      </w:r>
      <w:r>
        <w:t>Defines the title of a work</w:t>
      </w:r>
      <w:r>
        <w:rPr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1F3E5B98" wp14:editId="076F0857">
            <wp:extent cx="4876800" cy="2743200"/>
            <wp:effectExtent l="0" t="0" r="0" b="0"/>
            <wp:docPr id="2" name="Picture 2" descr="pu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bj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</w:p>
    <w:p w14:paraId="6B2A1E1D" w14:textId="77777777" w:rsidR="00C24CF3" w:rsidRDefault="00C24CF3" w:rsidP="00C24CF3">
      <w:pPr>
        <w:pStyle w:val="Heading2"/>
        <w:rPr>
          <w:color w:val="000000"/>
        </w:rPr>
      </w:pPr>
      <w:r>
        <w:rPr>
          <w:color w:val="000000"/>
        </w:rPr>
        <w:t>java script</w:t>
      </w:r>
    </w:p>
    <w:p w14:paraId="49D24149" w14:textId="77777777" w:rsidR="00C24CF3" w:rsidRDefault="00C24CF3" w:rsidP="00C24CF3">
      <w:pPr>
        <w:pStyle w:val="Heading3"/>
        <w:rPr>
          <w:color w:val="000000"/>
        </w:rPr>
      </w:pPr>
      <w:r>
        <w:rPr>
          <w:color w:val="000000"/>
        </w:rPr>
        <w:t>color of image</w:t>
      </w:r>
    </w:p>
    <w:p w14:paraId="221F6603" w14:textId="77777777" w:rsidR="00C24CF3" w:rsidRDefault="00C24CF3" w:rsidP="00C24CF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cao</w:t>
      </w:r>
    </w:p>
    <w:p w14:paraId="2999486C" w14:textId="77777777" w:rsidR="00C24CF3" w:rsidRDefault="00C24CF3" w:rsidP="00C24CF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web</w:t>
      </w:r>
    </w:p>
    <w:p w14:paraId="787C2E13" w14:textId="77777777" w:rsidR="00C24CF3" w:rsidRDefault="00C24CF3" w:rsidP="00C24CF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dld</w:t>
      </w:r>
    </w:p>
    <w:p w14:paraId="4F007CBF" w14:textId="77777777" w:rsidR="00C24CF3" w:rsidRDefault="00C24CF3" w:rsidP="00C24CF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fcp</w:t>
      </w:r>
    </w:p>
    <w:p w14:paraId="60BE9050" w14:textId="77777777" w:rsidR="00C24CF3" w:rsidRDefault="00C24CF3" w:rsidP="00C24CF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cao</w:t>
      </w:r>
    </w:p>
    <w:p w14:paraId="09B3409B" w14:textId="77777777" w:rsidR="00C24CF3" w:rsidRDefault="00C24CF3" w:rsidP="00C24CF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web</w:t>
      </w:r>
    </w:p>
    <w:p w14:paraId="3CC2313B" w14:textId="77777777" w:rsidR="00C24CF3" w:rsidRDefault="00C24CF3" w:rsidP="00C24CF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dld</w:t>
      </w:r>
    </w:p>
    <w:p w14:paraId="00E783BF" w14:textId="77777777" w:rsidR="00C24CF3" w:rsidRDefault="00C24CF3" w:rsidP="00C24CF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fcp</w:t>
      </w:r>
    </w:p>
    <w:tbl>
      <w:tblPr>
        <w:tblW w:w="0" w:type="auto"/>
        <w:tblCellSpacing w:w="15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886"/>
      </w:tblGrid>
      <w:tr w:rsidR="00C24CF3" w14:paraId="01CE4D3D" w14:textId="77777777" w:rsidTr="00C24CF3">
        <w:trPr>
          <w:tblCellSpacing w:w="15" w:type="dxa"/>
        </w:trPr>
        <w:tc>
          <w:tcPr>
            <w:tcW w:w="0" w:type="auto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vAlign w:val="center"/>
            <w:hideMark/>
          </w:tcPr>
          <w:p w14:paraId="4CB5EBA9" w14:textId="77777777" w:rsidR="00C24CF3" w:rsidRDefault="00C24CF3">
            <w:pPr>
              <w:spacing w:after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star</w:t>
            </w:r>
          </w:p>
        </w:tc>
        <w:tc>
          <w:tcPr>
            <w:tcW w:w="0" w:type="auto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vAlign w:val="center"/>
            <w:hideMark/>
          </w:tcPr>
          <w:p w14:paraId="7A1E91DA" w14:textId="77777777" w:rsidR="00C24CF3" w:rsidRDefault="00C24CF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world</w:t>
            </w:r>
          </w:p>
        </w:tc>
      </w:tr>
      <w:tr w:rsidR="00C24CF3" w14:paraId="2978E22B" w14:textId="77777777" w:rsidTr="00C24CF3">
        <w:trPr>
          <w:tblCellSpacing w:w="15" w:type="dxa"/>
        </w:trPr>
        <w:tc>
          <w:tcPr>
            <w:tcW w:w="0" w:type="auto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vAlign w:val="center"/>
            <w:hideMark/>
          </w:tcPr>
          <w:p w14:paraId="6275C625" w14:textId="77777777" w:rsidR="00C24CF3" w:rsidRDefault="00C24CF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by</w:t>
            </w:r>
          </w:p>
        </w:tc>
        <w:tc>
          <w:tcPr>
            <w:tcW w:w="0" w:type="auto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vAlign w:val="center"/>
            <w:hideMark/>
          </w:tcPr>
          <w:p w14:paraId="5B3F60FE" w14:textId="77777777" w:rsidR="00C24CF3" w:rsidRDefault="00C24CF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by</w:t>
            </w:r>
          </w:p>
        </w:tc>
      </w:tr>
      <w:tr w:rsidR="00C24CF3" w14:paraId="18076742" w14:textId="77777777" w:rsidTr="00C24CF3">
        <w:trPr>
          <w:tblCellSpacing w:w="15" w:type="dxa"/>
        </w:trPr>
        <w:tc>
          <w:tcPr>
            <w:tcW w:w="0" w:type="auto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vAlign w:val="center"/>
            <w:hideMark/>
          </w:tcPr>
          <w:p w14:paraId="1D8942B2" w14:textId="77777777" w:rsidR="00C24CF3" w:rsidRDefault="00C24CF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by</w:t>
            </w:r>
          </w:p>
        </w:tc>
        <w:tc>
          <w:tcPr>
            <w:tcW w:w="0" w:type="auto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vAlign w:val="center"/>
            <w:hideMark/>
          </w:tcPr>
          <w:p w14:paraId="35D06D8C" w14:textId="77777777" w:rsidR="00C24CF3" w:rsidRDefault="00C24CF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by</w:t>
            </w:r>
          </w:p>
        </w:tc>
      </w:tr>
    </w:tbl>
    <w:p w14:paraId="6F1108D2" w14:textId="77777777" w:rsidR="00C24CF3" w:rsidRDefault="00C24CF3" w:rsidP="00C24CF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block element</w:t>
      </w:r>
    </w:p>
    <w:p w14:paraId="7B8C42D1" w14:textId="77777777" w:rsidR="00C24CF3" w:rsidRDefault="00C24CF3" w:rsidP="00C24CF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block element</w:t>
      </w:r>
    </w:p>
    <w:p w14:paraId="0390ECDC" w14:textId="3150F85F" w:rsidR="00C24CF3" w:rsidRDefault="00C24CF3" w:rsidP="00C24CF3">
      <w:pPr>
        <w:tabs>
          <w:tab w:val="left" w:pos="5136"/>
        </w:tabs>
      </w:pPr>
      <w:r>
        <w:t>inline element</w:t>
      </w:r>
    </w:p>
    <w:p w14:paraId="0A551A93" w14:textId="7DE92681" w:rsidR="007F18E3" w:rsidRDefault="007F18E3" w:rsidP="00C24CF3">
      <w:pPr>
        <w:tabs>
          <w:tab w:val="left" w:pos="5136"/>
        </w:tabs>
      </w:pPr>
    </w:p>
    <w:p w14:paraId="74773066" w14:textId="284F076E" w:rsidR="007F18E3" w:rsidRPr="00C24CF3" w:rsidRDefault="007F18E3" w:rsidP="00C24CF3">
      <w:pPr>
        <w:tabs>
          <w:tab w:val="left" w:pos="5136"/>
        </w:tabs>
        <w:rPr>
          <w:sz w:val="48"/>
          <w:szCs w:val="48"/>
        </w:rPr>
      </w:pPr>
      <w:r>
        <w:t>oheihiriorioh</w:t>
      </w:r>
      <w:r w:rsidR="00B80581">
        <w:t>ghggfg</w:t>
      </w:r>
    </w:p>
    <w:sectPr w:rsidR="007F18E3" w:rsidRPr="00C24CF3" w:rsidSect="00C24CF3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E63D4" w14:textId="77777777" w:rsidR="00E0604C" w:rsidRDefault="00E0604C" w:rsidP="00FF6CA4">
      <w:pPr>
        <w:spacing w:after="0" w:line="240" w:lineRule="auto"/>
      </w:pPr>
      <w:r>
        <w:separator/>
      </w:r>
    </w:p>
  </w:endnote>
  <w:endnote w:type="continuationSeparator" w:id="0">
    <w:p w14:paraId="0A22FB2E" w14:textId="77777777" w:rsidR="00E0604C" w:rsidRDefault="00E0604C" w:rsidP="00FF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313C" w14:textId="77777777" w:rsidR="00E0604C" w:rsidRDefault="00E0604C" w:rsidP="00FF6CA4">
      <w:pPr>
        <w:spacing w:after="0" w:line="240" w:lineRule="auto"/>
      </w:pPr>
      <w:r>
        <w:separator/>
      </w:r>
    </w:p>
  </w:footnote>
  <w:footnote w:type="continuationSeparator" w:id="0">
    <w:p w14:paraId="01A037A9" w14:textId="77777777" w:rsidR="00E0604C" w:rsidRDefault="00E0604C" w:rsidP="00FF6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B5A61"/>
    <w:multiLevelType w:val="multilevel"/>
    <w:tmpl w:val="EA2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E5490"/>
    <w:multiLevelType w:val="multilevel"/>
    <w:tmpl w:val="DA6E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541348">
    <w:abstractNumId w:val="0"/>
  </w:num>
  <w:num w:numId="2" w16cid:durableId="1212576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42"/>
    <w:rsid w:val="00212489"/>
    <w:rsid w:val="003879E5"/>
    <w:rsid w:val="0048204E"/>
    <w:rsid w:val="00562E9B"/>
    <w:rsid w:val="005815A6"/>
    <w:rsid w:val="00680C84"/>
    <w:rsid w:val="007F18E3"/>
    <w:rsid w:val="008531AE"/>
    <w:rsid w:val="008D2EAB"/>
    <w:rsid w:val="00914E20"/>
    <w:rsid w:val="009731F5"/>
    <w:rsid w:val="009B605A"/>
    <w:rsid w:val="00A6780B"/>
    <w:rsid w:val="00B80581"/>
    <w:rsid w:val="00BA4A3C"/>
    <w:rsid w:val="00C24CF3"/>
    <w:rsid w:val="00E0604C"/>
    <w:rsid w:val="00F75342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1708"/>
  <w15:chartTrackingRefBased/>
  <w15:docId w15:val="{103610AB-A88D-4425-9678-02227AFE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F3"/>
  </w:style>
  <w:style w:type="paragraph" w:styleId="Heading1">
    <w:name w:val="heading 1"/>
    <w:basedOn w:val="Normal"/>
    <w:link w:val="Heading1Char"/>
    <w:uiPriority w:val="9"/>
    <w:qFormat/>
    <w:rsid w:val="00C24C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C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A4"/>
  </w:style>
  <w:style w:type="paragraph" w:styleId="Footer">
    <w:name w:val="footer"/>
    <w:basedOn w:val="Normal"/>
    <w:link w:val="FooterChar"/>
    <w:uiPriority w:val="99"/>
    <w:unhideWhenUsed/>
    <w:rsid w:val="00FF6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A4"/>
  </w:style>
  <w:style w:type="character" w:customStyle="1" w:styleId="Heading1Char">
    <w:name w:val="Heading 1 Char"/>
    <w:basedOn w:val="DefaultParagraphFont"/>
    <w:link w:val="Heading1"/>
    <w:uiPriority w:val="9"/>
    <w:rsid w:val="00C24C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C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4CF3"/>
    <w:rPr>
      <w:i/>
      <w:iCs/>
    </w:rPr>
  </w:style>
  <w:style w:type="character" w:styleId="Strong">
    <w:name w:val="Strong"/>
    <w:basedOn w:val="DefaultParagraphFont"/>
    <w:uiPriority w:val="22"/>
    <w:qFormat/>
    <w:rsid w:val="00C24CF3"/>
    <w:rPr>
      <w:b/>
      <w:b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4CF3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en-IN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24CF3"/>
    <w:rPr>
      <w:rFonts w:ascii="Times New Roman" w:eastAsia="Times New Roman" w:hAnsi="Times New Roman" w:cs="Times New Roman"/>
      <w:i/>
      <w:iCs/>
      <w:kern w:val="0"/>
      <w:sz w:val="24"/>
      <w:szCs w:val="24"/>
      <w:lang w:eastAsia="en-IN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C24C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3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Parmar</dc:creator>
  <cp:keywords/>
  <dc:description/>
  <cp:lastModifiedBy>Aman Parmar</cp:lastModifiedBy>
  <cp:revision>9</cp:revision>
  <cp:lastPrinted>2023-04-09T19:07:00Z</cp:lastPrinted>
  <dcterms:created xsi:type="dcterms:W3CDTF">2023-04-03T06:22:00Z</dcterms:created>
  <dcterms:modified xsi:type="dcterms:W3CDTF">2023-04-14T09:52:00Z</dcterms:modified>
</cp:coreProperties>
</file>